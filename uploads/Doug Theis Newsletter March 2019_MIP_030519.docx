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CD31" w14:textId="77777777" w:rsidR="00EC7A82" w:rsidRDefault="000749C1">
      <w:r>
        <w:t xml:space="preserve">Doug </w:t>
      </w:r>
      <w:r w:rsidR="00900503">
        <w:t xml:space="preserve">Theis Newsletter </w:t>
      </w:r>
      <w:r w:rsidR="008804AD">
        <w:t>March 2019</w:t>
      </w:r>
    </w:p>
    <w:p w14:paraId="1DAA9F2E" w14:textId="77777777" w:rsidR="00900503" w:rsidRDefault="00900503"/>
    <w:p w14:paraId="35A95B0A" w14:textId="77777777" w:rsidR="00900503" w:rsidRPr="00900503" w:rsidRDefault="008804AD">
      <w:pPr>
        <w:rPr>
          <w:b/>
        </w:rPr>
      </w:pPr>
      <w:r>
        <w:rPr>
          <w:b/>
        </w:rPr>
        <w:t>How are you addressing the</w:t>
      </w:r>
      <w:r w:rsidR="00F51C12">
        <w:rPr>
          <w:b/>
        </w:rPr>
        <w:t xml:space="preserve"> 10</w:t>
      </w:r>
      <w:r>
        <w:rPr>
          <w:b/>
        </w:rPr>
        <w:t xml:space="preserve"> complexities of your multi-cloud environment?</w:t>
      </w:r>
    </w:p>
    <w:p w14:paraId="3D16525E" w14:textId="2E6F91BB" w:rsidR="008804AD" w:rsidRDefault="00B11A37" w:rsidP="00D47567">
      <w:ins w:id="0" w:author="Matt Pross" w:date="2019-03-05T14:55:00Z">
        <w:r>
          <w:t>Does your organization’s IT infrastructure look something like this?</w:t>
        </w:r>
      </w:ins>
      <w:del w:id="1" w:author="Matt Pross" w:date="2019-03-05T14:56:00Z">
        <w:r w:rsidR="008804AD" w:rsidDel="00B11A37">
          <w:delText>How are you addressing the complexities of your multi-cloud environment? First, let’s determine if this problem of complexity is one that you and your organization share.  Does your organization’s IT infrastructure look something like this?</w:delText>
        </w:r>
      </w:del>
    </w:p>
    <w:p w14:paraId="1C62C1C8" w14:textId="77777777" w:rsidR="008804AD" w:rsidRDefault="008804AD" w:rsidP="00D47567"/>
    <w:p w14:paraId="13B0E323" w14:textId="77777777" w:rsidR="008804AD" w:rsidRDefault="008804AD" w:rsidP="00D47567">
      <w:r>
        <w:rPr>
          <w:noProof/>
        </w:rPr>
        <w:drawing>
          <wp:inline distT="0" distB="0" distL="0" distR="0" wp14:anchorId="548B2067" wp14:editId="03E9720F">
            <wp:extent cx="6279515" cy="3200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33949" w14:textId="2F5C5303" w:rsidR="00B11A37" w:rsidRDefault="008804AD" w:rsidP="00D47567">
      <w:pPr>
        <w:rPr>
          <w:ins w:id="2" w:author="Matt Pross" w:date="2019-03-05T14:56:00Z"/>
        </w:rPr>
      </w:pPr>
      <w:r>
        <w:t>Many of the organizations we meet with have applications spread across multiple platforms</w:t>
      </w:r>
      <w:r w:rsidR="00F51C12">
        <w:t xml:space="preserve"> including on premises, remote offices, colocation facilities, softwa</w:t>
      </w:r>
      <w:bookmarkStart w:id="3" w:name="_GoBack"/>
      <w:bookmarkEnd w:id="3"/>
      <w:r w:rsidR="00F51C12">
        <w:t>re-as-a-service</w:t>
      </w:r>
      <w:r w:rsidR="00330CAD">
        <w:t xml:space="preserve"> (SaaS)</w:t>
      </w:r>
      <w:r w:rsidR="00F51C12">
        <w:t xml:space="preserve">, hyperscale clouds like AWS and Azure, and enterprise clouds that operate similarly to their in-house environments.  </w:t>
      </w:r>
      <w:ins w:id="4" w:author="Matt Pross" w:date="2019-03-05T14:56:00Z">
        <w:r w:rsidR="00B11A37">
          <w:t>Put another way, m</w:t>
        </w:r>
        <w:r w:rsidR="00B11A37">
          <w:t xml:space="preserve">anagement complexity is a common byproduct of multi-cloud environments. </w:t>
        </w:r>
      </w:ins>
    </w:p>
    <w:p w14:paraId="55C5C095" w14:textId="77777777" w:rsidR="00B11A37" w:rsidRDefault="00B11A37" w:rsidP="00D47567">
      <w:pPr>
        <w:rPr>
          <w:ins w:id="5" w:author="Matt Pross" w:date="2019-03-05T14:57:00Z"/>
        </w:rPr>
      </w:pPr>
    </w:p>
    <w:p w14:paraId="04066227" w14:textId="76B340B1" w:rsidR="00F51C12" w:rsidRPr="00B11A37" w:rsidRDefault="00F51C12" w:rsidP="00D47567">
      <w:pPr>
        <w:rPr>
          <w:b/>
          <w:rPrChange w:id="6" w:author="Matt Pross" w:date="2019-03-05T14:57:00Z">
            <w:rPr/>
          </w:rPrChange>
        </w:rPr>
      </w:pPr>
      <w:r w:rsidRPr="00B11A37">
        <w:rPr>
          <w:b/>
          <w:rPrChange w:id="7" w:author="Matt Pross" w:date="2019-03-05T14:57:00Z">
            <w:rPr/>
          </w:rPrChange>
        </w:rPr>
        <w:t xml:space="preserve">These multi-cloud implementations amplify </w:t>
      </w:r>
      <w:r w:rsidR="00330CAD" w:rsidRPr="00B11A37">
        <w:rPr>
          <w:b/>
          <w:rPrChange w:id="8" w:author="Matt Pross" w:date="2019-03-05T14:57:00Z">
            <w:rPr/>
          </w:rPrChange>
        </w:rPr>
        <w:t xml:space="preserve">or carry </w:t>
      </w:r>
      <w:r w:rsidRPr="00B11A37">
        <w:rPr>
          <w:b/>
          <w:rPrChange w:id="9" w:author="Matt Pross" w:date="2019-03-05T14:57:00Z">
            <w:rPr/>
          </w:rPrChange>
        </w:rPr>
        <w:t xml:space="preserve">IT complexity in </w:t>
      </w:r>
      <w:r w:rsidR="00561C86" w:rsidRPr="00B11A37">
        <w:rPr>
          <w:b/>
          <w:rPrChange w:id="10" w:author="Matt Pross" w:date="2019-03-05T14:57:00Z">
            <w:rPr/>
          </w:rPrChange>
        </w:rPr>
        <w:t>ten dimensions</w:t>
      </w:r>
      <w:r w:rsidRPr="00B11A37">
        <w:rPr>
          <w:b/>
          <w:rPrChange w:id="11" w:author="Matt Pross" w:date="2019-03-05T14:57:00Z">
            <w:rPr/>
          </w:rPrChange>
        </w:rPr>
        <w:t>:</w:t>
      </w:r>
    </w:p>
    <w:p w14:paraId="03F01AA2" w14:textId="77777777" w:rsidR="00F51C12" w:rsidRDefault="00F51C12" w:rsidP="00E977D7">
      <w:pPr>
        <w:pStyle w:val="ListParagraph"/>
        <w:numPr>
          <w:ilvl w:val="0"/>
          <w:numId w:val="9"/>
        </w:numPr>
        <w:pPrChange w:id="12" w:author="Matt Pross" w:date="2019-03-05T15:00:00Z">
          <w:pPr>
            <w:pStyle w:val="ListParagraph"/>
            <w:numPr>
              <w:numId w:val="7"/>
            </w:numPr>
            <w:ind w:hanging="360"/>
          </w:pPr>
        </w:pPrChange>
      </w:pPr>
      <w:r w:rsidRPr="00F51C12">
        <w:rPr>
          <w:b/>
        </w:rPr>
        <w:t>Workload placement</w:t>
      </w:r>
      <w:r>
        <w:t xml:space="preserve"> – Which cloud or hardware platform should I use for </w:t>
      </w:r>
      <w:r w:rsidR="00330CAD">
        <w:t>each specific</w:t>
      </w:r>
      <w:r>
        <w:t xml:space="preserve"> </w:t>
      </w:r>
      <w:r w:rsidR="00330CAD">
        <w:t>application</w:t>
      </w:r>
      <w:r>
        <w:t>?  What are my criteria for choosing the right cloud for the job?</w:t>
      </w:r>
    </w:p>
    <w:p w14:paraId="2D3A6FA0" w14:textId="77777777" w:rsidR="00F51C12" w:rsidRDefault="00F51C12" w:rsidP="00E977D7">
      <w:pPr>
        <w:pStyle w:val="ListParagraph"/>
        <w:numPr>
          <w:ilvl w:val="0"/>
          <w:numId w:val="9"/>
        </w:numPr>
        <w:pPrChange w:id="13" w:author="Matt Pross" w:date="2019-03-05T15:00:00Z">
          <w:pPr>
            <w:pStyle w:val="ListParagraph"/>
            <w:numPr>
              <w:numId w:val="7"/>
            </w:numPr>
            <w:ind w:hanging="360"/>
          </w:pPr>
        </w:pPrChange>
      </w:pPr>
      <w:r w:rsidRPr="00F51C12">
        <w:rPr>
          <w:b/>
        </w:rPr>
        <w:t>Skillset management</w:t>
      </w:r>
      <w:r>
        <w:t xml:space="preserve"> – Do I have the right IT professionals on staff to manage this multi-cloud environment?  If not, can I hire the right people for the job, or outsource the work to a combination of </w:t>
      </w:r>
      <w:r w:rsidR="00B96325">
        <w:t xml:space="preserve">managed </w:t>
      </w:r>
      <w:r>
        <w:t xml:space="preserve">service providers and cloud </w:t>
      </w:r>
      <w:r w:rsidR="00B96325">
        <w:t>service providers?</w:t>
      </w:r>
    </w:p>
    <w:p w14:paraId="35D91E80" w14:textId="72EF54CE" w:rsidR="00F51C12" w:rsidRDefault="00F51C12" w:rsidP="00E977D7">
      <w:pPr>
        <w:pStyle w:val="ListParagraph"/>
        <w:numPr>
          <w:ilvl w:val="0"/>
          <w:numId w:val="9"/>
        </w:numPr>
        <w:pPrChange w:id="14" w:author="Matt Pross" w:date="2019-03-05T15:00:00Z">
          <w:pPr>
            <w:pStyle w:val="ListParagraph"/>
            <w:numPr>
              <w:numId w:val="7"/>
            </w:numPr>
            <w:ind w:hanging="360"/>
          </w:pPr>
        </w:pPrChange>
      </w:pPr>
      <w:r w:rsidRPr="00B96325">
        <w:rPr>
          <w:b/>
        </w:rPr>
        <w:t>Network complexity</w:t>
      </w:r>
      <w:r>
        <w:t xml:space="preserve"> - </w:t>
      </w:r>
      <w:r w:rsidR="00B96325">
        <w:t xml:space="preserve">Can my existing network team manage this new, complex network that is far different from the LAN and WAN issues they have managed </w:t>
      </w:r>
      <w:del w:id="15" w:author="Matt Pross" w:date="2019-03-05T14:58:00Z">
        <w:r w:rsidR="00B96325" w:rsidDel="00B11A37">
          <w:delText>before</w:delText>
        </w:r>
      </w:del>
      <w:ins w:id="16" w:author="Matt Pross" w:date="2019-03-05T14:58:00Z">
        <w:r w:rsidR="00B11A37">
          <w:t>in the past</w:t>
        </w:r>
      </w:ins>
      <w:r w:rsidR="00B96325">
        <w:t xml:space="preserve">?  Is my team capable of architecting, </w:t>
      </w:r>
      <w:del w:id="17" w:author="Matt Pross" w:date="2019-03-05T14:58:00Z">
        <w:r w:rsidR="00B96325" w:rsidDel="00E977D7">
          <w:delText xml:space="preserve">implanting </w:delText>
        </w:r>
      </w:del>
      <w:ins w:id="18" w:author="Matt Pross" w:date="2019-03-05T14:58:00Z">
        <w:r w:rsidR="00E977D7">
          <w:t>implementing,</w:t>
        </w:r>
        <w:r w:rsidR="00E977D7">
          <w:t xml:space="preserve"> </w:t>
        </w:r>
      </w:ins>
      <w:r w:rsidR="00B96325">
        <w:t xml:space="preserve">and supporting a combination of WAN, </w:t>
      </w:r>
      <w:r w:rsidR="00B96325">
        <w:lastRenderedPageBreak/>
        <w:t>Internet and direct connections to multiple clouds?</w:t>
      </w:r>
      <w:r w:rsidR="00330CAD">
        <w:t xml:space="preserve"> Is my combination of WAN, VPN, Internet and direct connections optimized for cost and </w:t>
      </w:r>
      <w:del w:id="19" w:author="Matt Pross" w:date="2019-03-05T14:58:00Z">
        <w:r w:rsidR="00330CAD" w:rsidDel="00E977D7">
          <w:delText xml:space="preserve">for </w:delText>
        </w:r>
      </w:del>
      <w:r w:rsidR="00330CAD">
        <w:t>performance?</w:t>
      </w:r>
    </w:p>
    <w:p w14:paraId="6573D204" w14:textId="79AC3F77" w:rsidR="00F51C12" w:rsidRDefault="00F51C12" w:rsidP="00E977D7">
      <w:pPr>
        <w:pStyle w:val="ListParagraph"/>
        <w:numPr>
          <w:ilvl w:val="0"/>
          <w:numId w:val="9"/>
        </w:numPr>
        <w:pPrChange w:id="20" w:author="Matt Pross" w:date="2019-03-05T15:00:00Z">
          <w:pPr>
            <w:pStyle w:val="ListParagraph"/>
            <w:numPr>
              <w:numId w:val="7"/>
            </w:numPr>
            <w:ind w:hanging="360"/>
          </w:pPr>
        </w:pPrChange>
      </w:pPr>
      <w:r w:rsidRPr="00B96325">
        <w:rPr>
          <w:b/>
        </w:rPr>
        <w:t>Perimeter defense</w:t>
      </w:r>
      <w:r w:rsidR="00B96325">
        <w:t xml:space="preserve"> – How do I draw a </w:t>
      </w:r>
      <w:ins w:id="21" w:author="Matt Pross" w:date="2019-03-05T14:58:00Z">
        <w:r w:rsidR="00E977D7">
          <w:t xml:space="preserve">defense </w:t>
        </w:r>
      </w:ins>
      <w:r w:rsidR="00B96325">
        <w:t>perimeter around my applications if they exist in multiple clouds?  How do I check to see who’s “knocking on the door” across all platforms?</w:t>
      </w:r>
    </w:p>
    <w:p w14:paraId="274CC22A" w14:textId="6EA310CE" w:rsidR="00F51C12" w:rsidDel="00E977D7" w:rsidRDefault="00F51C12" w:rsidP="00D47567">
      <w:pPr>
        <w:rPr>
          <w:del w:id="22" w:author="Matt Pross" w:date="2019-03-05T14:59:00Z"/>
        </w:rPr>
      </w:pPr>
      <w:del w:id="23" w:author="Matt Pross" w:date="2019-03-05T14:59:00Z">
        <w:r w:rsidDel="00E977D7">
          <w:delText>These same multi-cloud implementations also carry complexities that IT has been battling for years:</w:delText>
        </w:r>
      </w:del>
    </w:p>
    <w:p w14:paraId="46C18F83" w14:textId="77777777" w:rsidR="00F51C12" w:rsidRDefault="00F51C12" w:rsidP="00E977D7">
      <w:pPr>
        <w:pStyle w:val="ListParagraph"/>
        <w:numPr>
          <w:ilvl w:val="0"/>
          <w:numId w:val="9"/>
        </w:numPr>
        <w:pPrChange w:id="24" w:author="Matt Pross" w:date="2019-03-05T15:00:00Z">
          <w:pPr>
            <w:pStyle w:val="ListParagraph"/>
            <w:numPr>
              <w:numId w:val="8"/>
            </w:numPr>
            <w:ind w:hanging="360"/>
          </w:pPr>
        </w:pPrChange>
      </w:pPr>
      <w:r w:rsidRPr="00E977D7">
        <w:rPr>
          <w:b/>
        </w:rPr>
        <w:t>Visibility and management</w:t>
      </w:r>
      <w:r>
        <w:t xml:space="preserve"> </w:t>
      </w:r>
      <w:r w:rsidR="00330CAD">
        <w:t xml:space="preserve">- </w:t>
      </w:r>
      <w:r w:rsidR="00B96325">
        <w:t>It’s difficult enough to get visibility into a homogenous on premises or single cloud environment.  How do you monitor multiple clouds simultaneously?</w:t>
      </w:r>
    </w:p>
    <w:p w14:paraId="0AAB6EA8" w14:textId="27E499DB" w:rsidR="00F51C12" w:rsidRDefault="00F51C12" w:rsidP="00E977D7">
      <w:pPr>
        <w:pStyle w:val="ListParagraph"/>
        <w:numPr>
          <w:ilvl w:val="0"/>
          <w:numId w:val="9"/>
        </w:numPr>
        <w:pPrChange w:id="25" w:author="Matt Pross" w:date="2019-03-05T15:00:00Z">
          <w:pPr>
            <w:pStyle w:val="ListParagraph"/>
            <w:numPr>
              <w:numId w:val="8"/>
            </w:numPr>
            <w:ind w:hanging="360"/>
          </w:pPr>
        </w:pPrChange>
      </w:pPr>
      <w:r w:rsidRPr="00B96325">
        <w:rPr>
          <w:b/>
        </w:rPr>
        <w:t>Performance and reliability</w:t>
      </w:r>
      <w:r w:rsidR="00B96325">
        <w:t xml:space="preserve"> – Have my SaaS providers, my cloud vendors, and my implementation team chosen the right cloud platforms for my performance needs?  Have I used the right tools in each platform to establish</w:t>
      </w:r>
      <w:ins w:id="26" w:author="Matt Pross" w:date="2019-03-05T15:00:00Z">
        <w:r w:rsidR="00E977D7">
          <w:t xml:space="preserve"> the</w:t>
        </w:r>
      </w:ins>
      <w:r w:rsidR="00B96325">
        <w:t xml:space="preserve"> right level of recoverability </w:t>
      </w:r>
      <w:del w:id="27" w:author="Matt Pross" w:date="2019-03-05T15:00:00Z">
        <w:r w:rsidR="00B96325" w:rsidDel="00E977D7">
          <w:delText>that the business requires</w:delText>
        </w:r>
      </w:del>
      <w:ins w:id="28" w:author="Matt Pross" w:date="2019-03-05T15:00:00Z">
        <w:r w:rsidR="00E977D7">
          <w:t>for the business</w:t>
        </w:r>
      </w:ins>
      <w:r w:rsidR="00B96325">
        <w:t xml:space="preserve"> to continue operations in the event of a system failure?</w:t>
      </w:r>
    </w:p>
    <w:p w14:paraId="6DC0E33E" w14:textId="021ABEBA" w:rsidR="00F51C12" w:rsidRDefault="00F51C12" w:rsidP="00E977D7">
      <w:pPr>
        <w:pStyle w:val="ListParagraph"/>
        <w:numPr>
          <w:ilvl w:val="0"/>
          <w:numId w:val="9"/>
        </w:numPr>
        <w:pPrChange w:id="29" w:author="Matt Pross" w:date="2019-03-05T15:00:00Z">
          <w:pPr>
            <w:pStyle w:val="ListParagraph"/>
            <w:numPr>
              <w:numId w:val="8"/>
            </w:numPr>
            <w:ind w:hanging="360"/>
          </w:pPr>
        </w:pPrChange>
      </w:pPr>
      <w:r w:rsidRPr="00B96325">
        <w:rPr>
          <w:b/>
        </w:rPr>
        <w:t>Data protection</w:t>
      </w:r>
      <w:r w:rsidR="00B96325">
        <w:t xml:space="preserve"> </w:t>
      </w:r>
      <w:r w:rsidR="00330CAD">
        <w:t>–</w:t>
      </w:r>
      <w:r w:rsidR="00B96325">
        <w:t xml:space="preserve"> </w:t>
      </w:r>
      <w:r w:rsidR="00330CAD">
        <w:t>Are you appropriately managing safety copies of your data</w:t>
      </w:r>
      <w:ins w:id="30" w:author="Matt Pross" w:date="2019-03-05T15:01:00Z">
        <w:r w:rsidR="00E977D7">
          <w:t xml:space="preserve"> based</w:t>
        </w:r>
      </w:ins>
      <w:r w:rsidR="00330CAD">
        <w:t xml:space="preserve"> in </w:t>
      </w:r>
      <w:del w:id="31" w:author="Matt Pross" w:date="2019-03-05T15:01:00Z">
        <w:r w:rsidR="00330CAD" w:rsidDel="00E977D7">
          <w:delText xml:space="preserve">all </w:delText>
        </w:r>
      </w:del>
      <w:r w:rsidR="00330CAD">
        <w:t>on-premises</w:t>
      </w:r>
      <w:del w:id="32" w:author="Matt Pross" w:date="2019-03-05T15:01:00Z">
        <w:r w:rsidR="00330CAD" w:rsidDel="00E977D7">
          <w:delText>,</w:delText>
        </w:r>
      </w:del>
      <w:r w:rsidR="00330CAD">
        <w:t xml:space="preserve"> colocation</w:t>
      </w:r>
      <w:ins w:id="33" w:author="Matt Pross" w:date="2019-03-05T15:01:00Z">
        <w:r w:rsidR="00E977D7">
          <w:t>,</w:t>
        </w:r>
      </w:ins>
      <w:r w:rsidR="00330CAD">
        <w:t xml:space="preserve"> enterprise cloud</w:t>
      </w:r>
      <w:ins w:id="34" w:author="Matt Pross" w:date="2019-03-05T15:01:00Z">
        <w:r w:rsidR="00E977D7">
          <w:t>s</w:t>
        </w:r>
      </w:ins>
      <w:r w:rsidR="00330CAD">
        <w:t xml:space="preserve">, and SaaS platforms?  If you’re not protecting your data, is your provider?  Does the risk of </w:t>
      </w:r>
      <w:del w:id="35" w:author="Matt Pross" w:date="2019-03-05T15:02:00Z">
        <w:r w:rsidR="00330CAD" w:rsidDel="00E977D7">
          <w:delText>lost data</w:delText>
        </w:r>
      </w:del>
      <w:ins w:id="36" w:author="Matt Pross" w:date="2019-03-05T15:02:00Z">
        <w:r w:rsidR="00E977D7">
          <w:fldChar w:fldCharType="begin"/>
        </w:r>
        <w:r w:rsidR="00E977D7">
          <w:instrText xml:space="preserve"> HYPERLINK "https://www.expedient.com/how-we-help/challenges/data-loss/" </w:instrText>
        </w:r>
        <w:r w:rsidR="00E977D7">
          <w:fldChar w:fldCharType="separate"/>
        </w:r>
        <w:r w:rsidR="00E977D7" w:rsidRPr="00E977D7">
          <w:rPr>
            <w:rStyle w:val="Hyperlink"/>
          </w:rPr>
          <w:t>data loss</w:t>
        </w:r>
        <w:r w:rsidR="00E977D7">
          <w:fldChar w:fldCharType="end"/>
        </w:r>
      </w:ins>
      <w:r w:rsidR="00330CAD">
        <w:t xml:space="preserve"> and the time to recovery match the </w:t>
      </w:r>
      <w:r w:rsidR="00C10E9F">
        <w:t>lost revenue, profits or credibility that an outage costs the business?</w:t>
      </w:r>
    </w:p>
    <w:p w14:paraId="1BDAB4EA" w14:textId="31F2F101" w:rsidR="00F51C12" w:rsidRDefault="00F51C12" w:rsidP="00E977D7">
      <w:pPr>
        <w:pStyle w:val="ListParagraph"/>
        <w:numPr>
          <w:ilvl w:val="0"/>
          <w:numId w:val="9"/>
        </w:numPr>
        <w:pPrChange w:id="37" w:author="Matt Pross" w:date="2019-03-05T15:00:00Z">
          <w:pPr>
            <w:pStyle w:val="ListParagraph"/>
            <w:numPr>
              <w:numId w:val="8"/>
            </w:numPr>
            <w:ind w:hanging="360"/>
          </w:pPr>
        </w:pPrChange>
      </w:pPr>
      <w:r w:rsidRPr="00B96325">
        <w:rPr>
          <w:b/>
        </w:rPr>
        <w:t>Access to scale</w:t>
      </w:r>
      <w:r>
        <w:t xml:space="preserve"> – What is my strategy when </w:t>
      </w:r>
      <w:ins w:id="38" w:author="Matt Pross" w:date="2019-03-05T15:03:00Z">
        <w:r w:rsidR="00E977D7">
          <w:t xml:space="preserve">the </w:t>
        </w:r>
        <w:r w:rsidR="00E977D7">
          <w:fldChar w:fldCharType="begin"/>
        </w:r>
        <w:r w:rsidR="00E977D7">
          <w:instrText xml:space="preserve"> HYPERLINK "https://www.expedient.com/how-we-help/goals/adapt-to-change/" </w:instrText>
        </w:r>
        <w:r w:rsidR="00E977D7">
          <w:fldChar w:fldCharType="separate"/>
        </w:r>
        <w:r w:rsidRPr="00E977D7">
          <w:rPr>
            <w:rStyle w:val="Hyperlink"/>
          </w:rPr>
          <w:t>business grows significantly</w:t>
        </w:r>
        <w:r w:rsidR="00E977D7">
          <w:fldChar w:fldCharType="end"/>
        </w:r>
      </w:ins>
      <w:r>
        <w:t xml:space="preserve">?  Do </w:t>
      </w:r>
      <w:r w:rsidR="00330CAD">
        <w:t>all applications need a highly scalable platform?  Do I need the ability to shrink as well as grow?</w:t>
      </w:r>
    </w:p>
    <w:p w14:paraId="305B445C" w14:textId="63CF5D70" w:rsidR="00F51C12" w:rsidRDefault="00F51C12" w:rsidP="00E977D7">
      <w:pPr>
        <w:pStyle w:val="ListParagraph"/>
        <w:numPr>
          <w:ilvl w:val="0"/>
          <w:numId w:val="9"/>
        </w:numPr>
        <w:pPrChange w:id="39" w:author="Matt Pross" w:date="2019-03-05T15:00:00Z">
          <w:pPr>
            <w:pStyle w:val="ListParagraph"/>
            <w:numPr>
              <w:numId w:val="8"/>
            </w:numPr>
            <w:ind w:hanging="360"/>
          </w:pPr>
        </w:pPrChange>
      </w:pPr>
      <w:r w:rsidRPr="00B96325">
        <w:rPr>
          <w:b/>
        </w:rPr>
        <w:t>Security and compliance</w:t>
      </w:r>
      <w:r>
        <w:t xml:space="preserve"> - Will the company get fined (</w:t>
      </w:r>
      <w:ins w:id="40" w:author="Matt Pross" w:date="2019-03-05T15:04:00Z">
        <w:r w:rsidR="00E977D7">
          <w:fldChar w:fldCharType="begin"/>
        </w:r>
        <w:r w:rsidR="00E977D7">
          <w:instrText xml:space="preserve"> HYPERLINK "https://www.expedient.com/blog/nobody-ever-got-fired-for-buying-hyperscale-until-they-did/" </w:instrText>
        </w:r>
        <w:r w:rsidR="00E977D7">
          <w:fldChar w:fldCharType="separate"/>
        </w:r>
        <w:r w:rsidRPr="00E977D7">
          <w:rPr>
            <w:rStyle w:val="Hyperlink"/>
          </w:rPr>
          <w:t>and will I get fired</w:t>
        </w:r>
        <w:r w:rsidR="00E977D7">
          <w:fldChar w:fldCharType="end"/>
        </w:r>
      </w:ins>
      <w:r>
        <w:t>) for choosing the wrong combination of platforms for my IT environment?  Am I risking a data breach by placing the wrong application in the wrong cloud?</w:t>
      </w:r>
      <w:r w:rsidR="00B96325">
        <w:t xml:space="preserve">  How will I know?</w:t>
      </w:r>
    </w:p>
    <w:p w14:paraId="385A3E9C" w14:textId="2446D2E8" w:rsidR="00F51C12" w:rsidRPr="00B96325" w:rsidRDefault="00F51C12" w:rsidP="00E977D7">
      <w:pPr>
        <w:pStyle w:val="ListParagraph"/>
        <w:numPr>
          <w:ilvl w:val="0"/>
          <w:numId w:val="9"/>
        </w:numPr>
        <w:rPr>
          <w:b/>
        </w:rPr>
        <w:pPrChange w:id="41" w:author="Matt Pross" w:date="2019-03-05T15:00:00Z">
          <w:pPr>
            <w:pStyle w:val="ListParagraph"/>
            <w:numPr>
              <w:numId w:val="8"/>
            </w:numPr>
            <w:ind w:hanging="360"/>
          </w:pPr>
        </w:pPrChange>
      </w:pPr>
      <w:r w:rsidRPr="00B96325">
        <w:rPr>
          <w:b/>
        </w:rPr>
        <w:t>Cost management</w:t>
      </w:r>
      <w:r w:rsidR="00B96325">
        <w:rPr>
          <w:b/>
        </w:rPr>
        <w:t xml:space="preserve"> </w:t>
      </w:r>
      <w:r w:rsidR="00330CAD">
        <w:t>–</w:t>
      </w:r>
      <w:r w:rsidR="00B96325">
        <w:t xml:space="preserve"> </w:t>
      </w:r>
      <w:r w:rsidR="00330CAD">
        <w:t xml:space="preserve">How do I know if I’m using </w:t>
      </w:r>
      <w:ins w:id="42" w:author="Matt Pross" w:date="2019-03-05T15:06:00Z">
        <w:r w:rsidR="00E977D7">
          <w:fldChar w:fldCharType="begin"/>
        </w:r>
        <w:r w:rsidR="00E977D7">
          <w:instrText xml:space="preserve"> HYPERLINK "https://www.expedient.com/2019-cloud-spectator-report/" </w:instrText>
        </w:r>
        <w:r w:rsidR="00E977D7">
          <w:fldChar w:fldCharType="separate"/>
        </w:r>
        <w:r w:rsidR="00330CAD" w:rsidRPr="00E977D7">
          <w:rPr>
            <w:rStyle w:val="Hyperlink"/>
          </w:rPr>
          <w:t>the best cloud platform</w:t>
        </w:r>
        <w:r w:rsidR="00E977D7">
          <w:fldChar w:fldCharType="end"/>
        </w:r>
      </w:ins>
      <w:r w:rsidR="00330CAD">
        <w:t xml:space="preserve"> from a cost perspective, or if I’m </w:t>
      </w:r>
      <w:ins w:id="43" w:author="Matt Pross" w:date="2019-03-05T15:08:00Z">
        <w:r w:rsidR="00E977D7">
          <w:fldChar w:fldCharType="begin"/>
        </w:r>
        <w:r w:rsidR="00E977D7">
          <w:instrText xml:space="preserve"> HYPERLINK "https://www.expedient.com/how-we-help/challenges/budget-management/" </w:instrText>
        </w:r>
        <w:r w:rsidR="00E977D7">
          <w:fldChar w:fldCharType="separate"/>
        </w:r>
        <w:r w:rsidR="00330CAD" w:rsidRPr="00E977D7">
          <w:rPr>
            <w:rStyle w:val="Hyperlink"/>
          </w:rPr>
          <w:t>spending too much</w:t>
        </w:r>
        <w:r w:rsidR="00E977D7">
          <w:fldChar w:fldCharType="end"/>
        </w:r>
      </w:ins>
      <w:r w:rsidR="00330CAD">
        <w:t xml:space="preserve">?  How do I put guard rails around </w:t>
      </w:r>
      <w:ins w:id="44" w:author="Matt Pross" w:date="2019-03-05T15:05:00Z">
        <w:r w:rsidR="00E977D7">
          <w:t xml:space="preserve">both </w:t>
        </w:r>
      </w:ins>
      <w:r w:rsidR="00330CAD">
        <w:t xml:space="preserve">my infrastructure </w:t>
      </w:r>
      <w:r w:rsidR="00C10E9F">
        <w:t xml:space="preserve">team </w:t>
      </w:r>
      <w:r w:rsidR="00330CAD">
        <w:t xml:space="preserve">and </w:t>
      </w:r>
      <w:ins w:id="45" w:author="Matt Pross" w:date="2019-03-05T15:05:00Z">
        <w:r w:rsidR="00E977D7">
          <w:t xml:space="preserve">my </w:t>
        </w:r>
      </w:ins>
      <w:r w:rsidR="00330CAD">
        <w:t>develop</w:t>
      </w:r>
      <w:r w:rsidR="00C10E9F">
        <w:t>ment</w:t>
      </w:r>
      <w:r w:rsidR="00330CAD">
        <w:t xml:space="preserve"> </w:t>
      </w:r>
      <w:proofErr w:type="gramStart"/>
      <w:r w:rsidR="00330CAD">
        <w:t>team</w:t>
      </w:r>
      <w:proofErr w:type="gramEnd"/>
      <w:r w:rsidR="00330CAD">
        <w:t xml:space="preserve"> so they don’t overrun </w:t>
      </w:r>
      <w:del w:id="46" w:author="Matt Pross" w:date="2019-03-05T15:06:00Z">
        <w:r w:rsidR="00330CAD" w:rsidDel="00E977D7">
          <w:delText xml:space="preserve">my </w:delText>
        </w:r>
      </w:del>
      <w:r w:rsidR="00330CAD">
        <w:t>annual cloud and telecom budgets in the first three months?</w:t>
      </w:r>
    </w:p>
    <w:p w14:paraId="7920C18F" w14:textId="21A172D8" w:rsidR="00D47567" w:rsidRDefault="001A4CFC" w:rsidP="00D47567">
      <w:pPr>
        <w:rPr>
          <w:ins w:id="47" w:author="Matt Pross" w:date="2019-03-05T15:06:00Z"/>
        </w:rPr>
      </w:pPr>
      <w:r>
        <w:t xml:space="preserve">Looking </w:t>
      </w:r>
      <w:r w:rsidR="008804AD">
        <w:t xml:space="preserve">for a </w:t>
      </w:r>
      <w:r w:rsidR="00330CAD">
        <w:t>solution</w:t>
      </w:r>
      <w:r w:rsidR="008804AD">
        <w:t xml:space="preserve"> that can help you </w:t>
      </w:r>
      <w:r w:rsidR="00B96325">
        <w:t>manage</w:t>
      </w:r>
      <w:r w:rsidR="00561C86">
        <w:t xml:space="preserve"> </w:t>
      </w:r>
      <w:r w:rsidR="008804AD">
        <w:t xml:space="preserve">multi-cloud complexity rather than </w:t>
      </w:r>
      <w:r w:rsidR="00B96325">
        <w:t>amplifying</w:t>
      </w:r>
      <w:r w:rsidR="008804AD">
        <w:t xml:space="preserve"> it?</w:t>
      </w:r>
      <w:r>
        <w:t xml:space="preserve">  </w:t>
      </w:r>
      <w:hyperlink r:id="rId9" w:history="1">
        <w:r w:rsidRPr="001A4CFC">
          <w:rPr>
            <w:rStyle w:val="Hyperlink"/>
          </w:rPr>
          <w:t>Contact me</w:t>
        </w:r>
      </w:hyperlink>
      <w:r>
        <w:t xml:space="preserve"> for a conversation </w:t>
      </w:r>
      <w:r w:rsidR="00B96325">
        <w:t xml:space="preserve">about </w:t>
      </w:r>
      <w:r>
        <w:t xml:space="preserve">your environment </w:t>
      </w:r>
      <w:r w:rsidR="00B96325">
        <w:t>to evaluate your unique IT complexit</w:t>
      </w:r>
      <w:r w:rsidR="00330CAD">
        <w:t xml:space="preserve">ies </w:t>
      </w:r>
      <w:r w:rsidR="00B96325">
        <w:t>and to help</w:t>
      </w:r>
      <w:r w:rsidR="00561C86">
        <w:t xml:space="preserve"> </w:t>
      </w:r>
      <w:r w:rsidR="00B96325">
        <w:t xml:space="preserve">you determine the right combination of cloud platforms and management tools </w:t>
      </w:r>
      <w:r w:rsidR="00561C86">
        <w:t xml:space="preserve">to effectively manage your multi-cloud environment. </w:t>
      </w:r>
    </w:p>
    <w:p w14:paraId="49BF91E6" w14:textId="77777777" w:rsidR="00E977D7" w:rsidRDefault="00E977D7" w:rsidP="00D47567"/>
    <w:p w14:paraId="78AE7173" w14:textId="77777777" w:rsidR="0019740A" w:rsidRDefault="0019740A" w:rsidP="0019740A">
      <w:pPr>
        <w:rPr>
          <w:b/>
        </w:rPr>
      </w:pPr>
      <w:r w:rsidRPr="00FB2D47">
        <w:rPr>
          <w:b/>
        </w:rPr>
        <w:t>DRaaS options grow, but no one size fits all</w:t>
      </w:r>
    </w:p>
    <w:p w14:paraId="57433533" w14:textId="77777777" w:rsidR="0019740A" w:rsidRDefault="0019740A" w:rsidP="0019740A">
      <w:r w:rsidRPr="0019740A">
        <w:t>If enterprises have defined their disaster recovery needs and validated vendor capabilities, DRaaS can make it easier to weather service outages</w:t>
      </w:r>
      <w:r>
        <w:t>.</w:t>
      </w:r>
    </w:p>
    <w:p w14:paraId="485CB912" w14:textId="77777777" w:rsidR="0019740A" w:rsidRDefault="0019740A" w:rsidP="0019740A">
      <w:r>
        <w:t>AutoNation spent years trying to establish a disaster recovery plan that inspired confidence. It went through multiple iterations, including failed attempts at a full on-premises solution and a solution completely in the cloud. The Fort Lauderdale, Fla.-based auto retailer, which operates 300 locations across 16 states, finally found what it needed was a hybrid model featuring disaster recovery as a service.</w:t>
      </w:r>
    </w:p>
    <w:p w14:paraId="2834D5AF" w14:textId="77777777" w:rsidR="0019740A" w:rsidRDefault="0019740A" w:rsidP="0019740A">
      <w:r>
        <w:t xml:space="preserve">“Both the on-premises and public-cloud disaster-recovery models were expensive, not tested often or thoroughly enough, and were true planning and implementation disasters that left us open to risk,” says </w:t>
      </w:r>
      <w:r>
        <w:lastRenderedPageBreak/>
        <w:t xml:space="preserve">Adam </w:t>
      </w:r>
      <w:proofErr w:type="spellStart"/>
      <w:r>
        <w:t>Rasner</w:t>
      </w:r>
      <w:proofErr w:type="spellEnd"/>
      <w:r>
        <w:t>, AutoNation’s vice president of IT and operations, who was brought on two years ago in part to revamp the disaster recovery plan.</w:t>
      </w:r>
    </w:p>
    <w:p w14:paraId="0DF674DE" w14:textId="77777777" w:rsidR="0019740A" w:rsidRDefault="0019740A" w:rsidP="0019740A">
      <w:r w:rsidRPr="0019740A">
        <w:t xml:space="preserve">The public cloud approach sported a hefty price tag: an estimated $3 million if it were needed in the wake of a three-month catastrophic outage. “We were probably a little bit too early in the adoption of disaster recovery in the cloud,” </w:t>
      </w:r>
      <w:proofErr w:type="spellStart"/>
      <w:r w:rsidRPr="0019740A">
        <w:t>Rasner</w:t>
      </w:r>
      <w:proofErr w:type="spellEnd"/>
      <w:r w:rsidRPr="0019740A">
        <w:t xml:space="preserve"> says, noting that the cloud providers have matured substantially in recent years.</w:t>
      </w:r>
    </w:p>
    <w:p w14:paraId="42EE1767" w14:textId="77777777" w:rsidR="0019740A" w:rsidRDefault="0019740A" w:rsidP="0019740A">
      <w:r>
        <w:t xml:space="preserve">More of the Network World article from Sandra </w:t>
      </w:r>
      <w:proofErr w:type="spellStart"/>
      <w:r>
        <w:t>Gittlen</w:t>
      </w:r>
      <w:proofErr w:type="spellEnd"/>
    </w:p>
    <w:p w14:paraId="4304B172" w14:textId="77777777" w:rsidR="0019740A" w:rsidRDefault="0019740A" w:rsidP="0019740A">
      <w:r w:rsidRPr="0019740A">
        <w:rPr>
          <w:rStyle w:val="Hyperlink"/>
        </w:rPr>
        <w:t>https://www.networkworld.com/article/3337463/cloud-computing/draas-options-grow-but-no-one-size-fits-all.html</w:t>
      </w:r>
    </w:p>
    <w:p w14:paraId="261832E4" w14:textId="77777777" w:rsidR="00FB2D47" w:rsidRDefault="00FB2D47" w:rsidP="00A06A1E">
      <w:pPr>
        <w:rPr>
          <w:b/>
        </w:rPr>
      </w:pPr>
      <w:r w:rsidRPr="00FB2D47">
        <w:rPr>
          <w:b/>
        </w:rPr>
        <w:t>4 best practices to help organizations succeed in a hybrid cloud world</w:t>
      </w:r>
    </w:p>
    <w:p w14:paraId="09650B74" w14:textId="77777777" w:rsidR="00FB2D47" w:rsidRDefault="00FB2D47" w:rsidP="00A06A1E">
      <w:r w:rsidRPr="00FB2D47">
        <w:t>ESG Research Insights paper describes behaviors organizations should adopt to improve multi-cloud management.</w:t>
      </w:r>
    </w:p>
    <w:p w14:paraId="04752494" w14:textId="77777777" w:rsidR="00FB2D47" w:rsidRDefault="00FB2D47" w:rsidP="00FB2D47">
      <w:r>
        <w:t>Hybrid cloud continues to grow in popularity, fueled by its agility and scalability. Yet, many organizations realize that a hybrid cloud model (a combination of private, on-prem, and public cloud) also introduces complexity, which slows innovation. A hybrid model also makes it more difficult to view global utilization or track and control costs.</w:t>
      </w:r>
    </w:p>
    <w:p w14:paraId="1D090787" w14:textId="77777777" w:rsidR="00FB2D47" w:rsidRDefault="00FB2D47" w:rsidP="00FB2D47">
      <w:r>
        <w:t>A recent ESG Research Insights Paper, Multi-cloud Management Maturity, Tangible Reasons Management Excellence Is Required in a Hybrid Computing World, details how organizations are managing heavily hybridized environments. In the paper, ESG surveyed 600 IT decision makers in organizations of at least 1,000 employees to determine a multi-cloud management maturity score.</w:t>
      </w:r>
    </w:p>
    <w:p w14:paraId="7E727DA3" w14:textId="77777777" w:rsidR="00FB2D47" w:rsidRDefault="00FB2D47" w:rsidP="00FB2D47">
      <w:r>
        <w:t>Those surveyed use public cloud for nearly a quarter of their workloads – and the majority utilize multiple cloud service providers. They also implement on-premises workloads in the following percentages:</w:t>
      </w:r>
    </w:p>
    <w:p w14:paraId="094ACDE1" w14:textId="77777777" w:rsidR="00FB2D47" w:rsidRDefault="00FB2D47" w:rsidP="00FB2D47"/>
    <w:p w14:paraId="15C8E75D" w14:textId="77777777" w:rsidR="00FB2D47" w:rsidRDefault="00FB2D47" w:rsidP="00FB2D47">
      <w:r>
        <w:t>37% of on-premises workloads are run on traditional physical servers.</w:t>
      </w:r>
    </w:p>
    <w:p w14:paraId="57609E38" w14:textId="77777777" w:rsidR="00FB2D47" w:rsidRDefault="00FB2D47" w:rsidP="00FB2D47">
      <w:r>
        <w:t>36% are run on VMs that are still predominantly managed as traditional servers.</w:t>
      </w:r>
    </w:p>
    <w:p w14:paraId="30A2B677" w14:textId="77777777" w:rsidR="00FB2D47" w:rsidRDefault="00FB2D47" w:rsidP="00FB2D47">
      <w:r>
        <w:t>27% are run within a private cloud that inherits the core attributes of public cloud services.</w:t>
      </w:r>
    </w:p>
    <w:p w14:paraId="6D3ED130" w14:textId="77777777" w:rsidR="00900503" w:rsidRDefault="00900503" w:rsidP="00FB2D47">
      <w:r>
        <w:t xml:space="preserve">More of the </w:t>
      </w:r>
      <w:r w:rsidR="00A06A1E">
        <w:t>CIO.com article</w:t>
      </w:r>
      <w:r w:rsidR="00FB2D47">
        <w:t xml:space="preserve"> from Gary Thorne</w:t>
      </w:r>
    </w:p>
    <w:p w14:paraId="1DEC161A" w14:textId="77777777" w:rsidR="00FB2D47" w:rsidRDefault="00670407" w:rsidP="000749C1">
      <w:pPr>
        <w:rPr>
          <w:rStyle w:val="Hyperlink"/>
        </w:rPr>
      </w:pPr>
      <w:hyperlink r:id="rId10" w:history="1">
        <w:r w:rsidR="00FB2D47" w:rsidRPr="0053667C">
          <w:rPr>
            <w:rStyle w:val="Hyperlink"/>
          </w:rPr>
          <w:t>https://www.cio.com/article/3342996/leadership-management/4-best-practices-to-help-organizations-succeed-in-a-hybrid-cloud-world.html</w:t>
        </w:r>
      </w:hyperlink>
    </w:p>
    <w:sectPr w:rsidR="00FB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614"/>
    <w:multiLevelType w:val="hybridMultilevel"/>
    <w:tmpl w:val="6284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7FDA"/>
    <w:multiLevelType w:val="hybridMultilevel"/>
    <w:tmpl w:val="629E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36164"/>
    <w:multiLevelType w:val="hybridMultilevel"/>
    <w:tmpl w:val="06CA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F82"/>
    <w:multiLevelType w:val="hybridMultilevel"/>
    <w:tmpl w:val="2F24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82C2B"/>
    <w:multiLevelType w:val="hybridMultilevel"/>
    <w:tmpl w:val="713E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A7"/>
    <w:multiLevelType w:val="hybridMultilevel"/>
    <w:tmpl w:val="29D4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B3DD6"/>
    <w:multiLevelType w:val="hybridMultilevel"/>
    <w:tmpl w:val="6326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639CC"/>
    <w:multiLevelType w:val="hybridMultilevel"/>
    <w:tmpl w:val="0DC8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0088C"/>
    <w:multiLevelType w:val="hybridMultilevel"/>
    <w:tmpl w:val="44BE8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Pross">
    <w15:presenceInfo w15:providerId="None" w15:userId="Matt Pro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03"/>
    <w:rsid w:val="000267B7"/>
    <w:rsid w:val="000749C1"/>
    <w:rsid w:val="00095C3B"/>
    <w:rsid w:val="000F2EE8"/>
    <w:rsid w:val="0010295A"/>
    <w:rsid w:val="001471CF"/>
    <w:rsid w:val="00181BDB"/>
    <w:rsid w:val="0019740A"/>
    <w:rsid w:val="001A4CFC"/>
    <w:rsid w:val="001F57B2"/>
    <w:rsid w:val="00232F30"/>
    <w:rsid w:val="00273821"/>
    <w:rsid w:val="0029603A"/>
    <w:rsid w:val="002B28BD"/>
    <w:rsid w:val="002D2849"/>
    <w:rsid w:val="002E789D"/>
    <w:rsid w:val="00330CAD"/>
    <w:rsid w:val="00386FC8"/>
    <w:rsid w:val="003A59D7"/>
    <w:rsid w:val="003D0CA3"/>
    <w:rsid w:val="0044415E"/>
    <w:rsid w:val="00462ADF"/>
    <w:rsid w:val="00491679"/>
    <w:rsid w:val="00507759"/>
    <w:rsid w:val="00561C86"/>
    <w:rsid w:val="00603E37"/>
    <w:rsid w:val="00645401"/>
    <w:rsid w:val="00670407"/>
    <w:rsid w:val="00711FDB"/>
    <w:rsid w:val="007E425E"/>
    <w:rsid w:val="00827894"/>
    <w:rsid w:val="0086088D"/>
    <w:rsid w:val="008804AD"/>
    <w:rsid w:val="00892AE2"/>
    <w:rsid w:val="008D5F18"/>
    <w:rsid w:val="008F21C4"/>
    <w:rsid w:val="008F7E7B"/>
    <w:rsid w:val="00900503"/>
    <w:rsid w:val="00953785"/>
    <w:rsid w:val="00987A52"/>
    <w:rsid w:val="00A06A1E"/>
    <w:rsid w:val="00AA0337"/>
    <w:rsid w:val="00AC4E1E"/>
    <w:rsid w:val="00B11A37"/>
    <w:rsid w:val="00B438BC"/>
    <w:rsid w:val="00B673AE"/>
    <w:rsid w:val="00B96325"/>
    <w:rsid w:val="00C10E9F"/>
    <w:rsid w:val="00C17924"/>
    <w:rsid w:val="00C320A9"/>
    <w:rsid w:val="00C96C9F"/>
    <w:rsid w:val="00CA750F"/>
    <w:rsid w:val="00D47567"/>
    <w:rsid w:val="00D87DEB"/>
    <w:rsid w:val="00E54D5E"/>
    <w:rsid w:val="00E71CD3"/>
    <w:rsid w:val="00E77390"/>
    <w:rsid w:val="00E90ED9"/>
    <w:rsid w:val="00E977D7"/>
    <w:rsid w:val="00EB6DC3"/>
    <w:rsid w:val="00F51C12"/>
    <w:rsid w:val="00FB2D47"/>
    <w:rsid w:val="00FB5692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CC95"/>
  <w15:chartTrackingRefBased/>
  <w15:docId w15:val="{C45D8476-62C0-4084-B8F5-861C90EB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5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6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io.com/article/3342996/leadership-management/4-best-practices-to-help-organizations-succeed-in-a-hybrid-cloud-world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doug.theis@expedi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F71D4D466F248AC8616D5691D8A2C" ma:contentTypeVersion="0" ma:contentTypeDescription="Create a new document." ma:contentTypeScope="" ma:versionID="7b38066880f6fffcfc2a779463a12d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3971ea000fde83afe40984c77814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30716-9540-47B4-B634-92EAD7C4E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B79711-28C0-472C-BBE7-B23AE39E8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CD0C8-F55F-4C69-BEFF-E834253996FF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Theis</dc:creator>
  <cp:keywords/>
  <dc:description/>
  <cp:lastModifiedBy>Matt Pross</cp:lastModifiedBy>
  <cp:revision>2</cp:revision>
  <dcterms:created xsi:type="dcterms:W3CDTF">2019-03-05T20:10:00Z</dcterms:created>
  <dcterms:modified xsi:type="dcterms:W3CDTF">2019-03-05T20:10:00Z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0x010100A9AF71D4D466F248AC8616D5691D8A2C</vt:lpwstr>
  </property>
  <property fmtid="{D5CDD505-2E9C-101B-9397-08002B2CF9AE}" pid="3" name="IsMyDocuments">
    <vt:bool>true</vt:bool>
  </property>
</Properties>
</file>